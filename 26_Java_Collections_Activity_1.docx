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008"/>
        <w:tblW w:w="9990" w:type="dxa"/>
        <w:tblLook w:val="04A0"/>
      </w:tblPr>
      <w:tblGrid>
        <w:gridCol w:w="9990"/>
      </w:tblGrid>
      <w:tr w:rsidR="00BC18BE" w:rsidRPr="00CA782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CA782C" w:rsidRDefault="00BC18BE" w:rsidP="00BC18BE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BC18BE" w:rsidRPr="00CA782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CA782C" w:rsidRDefault="00BC18BE" w:rsidP="00BC18BE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1F1C50" w:rsidRPr="00B241C3" w:rsidRDefault="00B241C3" w:rsidP="001F1C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Develop programs using ArrayList, HashMap, HashSet.</w:t>
            </w:r>
          </w:p>
          <w:p w:rsidR="00B241C3" w:rsidRPr="00BC18BE" w:rsidRDefault="00B241C3" w:rsidP="001F1C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Use Iterator for iterating Collections.</w:t>
            </w:r>
          </w:p>
        </w:tc>
      </w:tr>
      <w:tr w:rsidR="00864B75" w:rsidRPr="0003755D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03755D" w:rsidRDefault="00864B75" w:rsidP="00BC18BE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</w:t>
            </w:r>
            <w:r w:rsidR="0020551E" w:rsidRPr="0003755D">
              <w:rPr>
                <w:rFonts w:ascii="Arial" w:eastAsia="Times New Roman" w:hAnsi="Arial" w:cs="Arial"/>
              </w:rPr>
              <w:t xml:space="preserve"> 1</w:t>
            </w:r>
            <w:r w:rsidRPr="0003755D">
              <w:rPr>
                <w:rFonts w:ascii="Arial" w:eastAsia="Times New Roman" w:hAnsi="Arial" w:cs="Arial"/>
              </w:rPr>
              <w:t>:</w:t>
            </w:r>
          </w:p>
          <w:p w:rsidR="001D6843" w:rsidRPr="0003755D" w:rsidRDefault="001D6843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Develop a java class with a method </w:t>
            </w:r>
            <w:r w:rsidRPr="0003755D">
              <w:rPr>
                <w:rFonts w:ascii="Arial" w:hAnsi="Arial" w:cs="Arial"/>
                <w:b/>
                <w:i/>
              </w:rPr>
              <w:t>storeEvenNumbers(</w:t>
            </w:r>
            <w:r w:rsidR="008645FD" w:rsidRPr="0003755D">
              <w:rPr>
                <w:rFonts w:ascii="Arial" w:hAnsi="Arial" w:cs="Arial"/>
                <w:b/>
                <w:i/>
              </w:rPr>
              <w:t>int N</w:t>
            </w:r>
            <w:r w:rsidRPr="0003755D">
              <w:rPr>
                <w:rFonts w:ascii="Arial" w:hAnsi="Arial" w:cs="Arial"/>
                <w:b/>
                <w:i/>
              </w:rPr>
              <w:t>)</w:t>
            </w:r>
            <w:r w:rsidRPr="0003755D">
              <w:rPr>
                <w:rFonts w:ascii="Arial" w:hAnsi="Arial" w:cs="Arial"/>
              </w:rPr>
              <w:t xml:space="preserve"> using ArrayList to store even numbers</w:t>
            </w:r>
            <w:r w:rsidR="00275590">
              <w:rPr>
                <w:rFonts w:ascii="Arial" w:hAnsi="Arial" w:cs="Arial"/>
              </w:rPr>
              <w:t xml:space="preserve"> from 2 to N,</w:t>
            </w:r>
            <w:r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w</w:t>
            </w:r>
            <w:r w:rsidR="00C71408" w:rsidRPr="0003755D">
              <w:rPr>
                <w:rFonts w:ascii="Arial" w:hAnsi="Arial" w:cs="Arial"/>
              </w:rPr>
              <w:t xml:space="preserve">here N is a integer which is passed as a parameter to the method </w:t>
            </w:r>
            <w:r w:rsidR="00C71408" w:rsidRPr="0003755D">
              <w:rPr>
                <w:rFonts w:ascii="Arial" w:hAnsi="Arial" w:cs="Arial"/>
                <w:b/>
                <w:i/>
              </w:rPr>
              <w:t>storeEvenNumbers().</w:t>
            </w:r>
            <w:r w:rsidR="000D4E16" w:rsidRPr="0003755D">
              <w:rPr>
                <w:rFonts w:ascii="Arial" w:hAnsi="Arial" w:cs="Arial"/>
                <w:b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  <w:i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>The method should return the ArrayList</w:t>
            </w:r>
            <w:r w:rsidR="00F00FCF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0D4E16" w:rsidRPr="0003755D">
              <w:rPr>
                <w:rFonts w:ascii="Arial" w:hAnsi="Arial" w:cs="Arial"/>
              </w:rPr>
              <w:t>c</w:t>
            </w:r>
            <w:r w:rsidR="001374D3" w:rsidRPr="0003755D">
              <w:rPr>
                <w:rFonts w:ascii="Arial" w:hAnsi="Arial" w:cs="Arial"/>
              </w:rPr>
              <w:t>reated</w:t>
            </w:r>
            <w:r w:rsidR="00F00FCF" w:rsidRPr="0003755D">
              <w:rPr>
                <w:rFonts w:ascii="Arial" w:hAnsi="Arial" w:cs="Arial"/>
              </w:rPr>
              <w:t>.</w:t>
            </w:r>
            <w:r w:rsidR="001374D3" w:rsidRPr="0003755D">
              <w:rPr>
                <w:rFonts w:ascii="Arial" w:hAnsi="Arial" w:cs="Arial"/>
              </w:rPr>
              <w:t xml:space="preserve"> </w:t>
            </w:r>
          </w:p>
          <w:p w:rsidR="008F621E" w:rsidRPr="0003755D" w:rsidRDefault="000D4E16" w:rsidP="001D684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In the same class create a method </w:t>
            </w:r>
            <w:r w:rsidRPr="0003755D">
              <w:rPr>
                <w:rFonts w:ascii="Arial" w:hAnsi="Arial" w:cs="Arial"/>
                <w:b/>
              </w:rPr>
              <w:t>printEvenNumbers(</w:t>
            </w:r>
            <w:r w:rsidR="007000F2">
              <w:rPr>
                <w:rFonts w:ascii="Arial" w:hAnsi="Arial" w:cs="Arial"/>
                <w:b/>
              </w:rPr>
              <w:t>)</w:t>
            </w:r>
            <w:r w:rsidR="00275590">
              <w:rPr>
                <w:rFonts w:ascii="Arial" w:hAnsi="Arial" w:cs="Arial"/>
              </w:rPr>
              <w:t>which i</w:t>
            </w:r>
            <w:r w:rsidR="008F621E" w:rsidRPr="0003755D">
              <w:rPr>
                <w:rFonts w:ascii="Arial" w:hAnsi="Arial" w:cs="Arial"/>
              </w:rPr>
              <w:t>terate</w:t>
            </w:r>
            <w:r w:rsidR="00275590">
              <w:rPr>
                <w:rFonts w:ascii="Arial" w:hAnsi="Arial" w:cs="Arial"/>
              </w:rPr>
              <w:t>s</w:t>
            </w:r>
            <w:r w:rsidR="008F621E" w:rsidRPr="0003755D">
              <w:rPr>
                <w:rFonts w:ascii="Arial" w:hAnsi="Arial" w:cs="Arial"/>
              </w:rPr>
              <w:t xml:space="preserve"> through </w:t>
            </w:r>
            <w:r w:rsidR="00275590">
              <w:rPr>
                <w:rFonts w:ascii="Arial" w:hAnsi="Arial" w:cs="Arial"/>
              </w:rPr>
              <w:t xml:space="preserve">the </w:t>
            </w:r>
            <w:r w:rsidR="00046BFC" w:rsidRPr="0003755D">
              <w:rPr>
                <w:rFonts w:ascii="Arial" w:hAnsi="Arial" w:cs="Arial"/>
              </w:rPr>
              <w:t>arrayList A1</w:t>
            </w:r>
            <w:r w:rsidR="007000F2">
              <w:rPr>
                <w:rFonts w:ascii="Arial" w:hAnsi="Arial" w:cs="Arial"/>
              </w:rPr>
              <w:t xml:space="preserve"> in step 1</w:t>
            </w:r>
            <w:r w:rsidR="00275590">
              <w:rPr>
                <w:rFonts w:ascii="Arial" w:hAnsi="Arial" w:cs="Arial"/>
              </w:rPr>
              <w:t>,</w:t>
            </w:r>
            <w:r w:rsidR="007000F2">
              <w:rPr>
                <w:rFonts w:ascii="Arial" w:hAnsi="Arial" w:cs="Arial"/>
              </w:rPr>
              <w:t xml:space="preserve">  and</w:t>
            </w:r>
            <w:r w:rsidR="00275590">
              <w:rPr>
                <w:rFonts w:ascii="Arial" w:hAnsi="Arial" w:cs="Arial"/>
              </w:rPr>
              <w:t xml:space="preserve"> It should </w:t>
            </w:r>
            <w:r w:rsidR="00EB12C4" w:rsidRPr="0003755D">
              <w:rPr>
                <w:rFonts w:ascii="Arial" w:hAnsi="Arial" w:cs="Arial"/>
              </w:rPr>
              <w:t xml:space="preserve">multiply each number with 2 and </w:t>
            </w:r>
            <w:r w:rsidRPr="0003755D">
              <w:rPr>
                <w:rFonts w:ascii="Arial" w:hAnsi="Arial" w:cs="Arial"/>
              </w:rPr>
              <w:t>display it in format 4,8,12….2*N. and add these numbers in a new ArrayList</w:t>
            </w:r>
            <w:r w:rsidR="00B50651" w:rsidRPr="0003755D">
              <w:rPr>
                <w:rFonts w:ascii="Arial" w:hAnsi="Arial" w:cs="Arial"/>
              </w:rPr>
              <w:t xml:space="preserve"> (A2)</w:t>
            </w:r>
            <w:r w:rsidRPr="0003755D">
              <w:rPr>
                <w:rFonts w:ascii="Arial" w:hAnsi="Arial" w:cs="Arial"/>
              </w:rPr>
              <w:t>. The</w:t>
            </w:r>
            <w:r w:rsidRPr="0003755D">
              <w:rPr>
                <w:rFonts w:ascii="Arial" w:hAnsi="Arial" w:cs="Arial"/>
                <w:b/>
              </w:rPr>
              <w:t xml:space="preserve"> </w:t>
            </w:r>
            <w:r w:rsidRPr="0003755D">
              <w:rPr>
                <w:rFonts w:ascii="Arial" w:hAnsi="Arial" w:cs="Arial"/>
              </w:rPr>
              <w:t>new ArrayList</w:t>
            </w:r>
            <w:ins w:id="0" w:author="Shanmu" w:date="2012-01-20T11:13:00Z">
              <w:r w:rsidR="0088482E">
                <w:rPr>
                  <w:rFonts w:ascii="Arial" w:hAnsi="Arial" w:cs="Arial"/>
                </w:rPr>
                <w:t xml:space="preserve"> </w:t>
              </w:r>
            </w:ins>
            <w:r w:rsidR="0088482E">
              <w:rPr>
                <w:rFonts w:ascii="Arial" w:hAnsi="Arial" w:cs="Arial"/>
              </w:rPr>
              <w:t>(A2)</w:t>
            </w:r>
            <w:r w:rsidRPr="0003755D">
              <w:rPr>
                <w:rFonts w:ascii="Arial" w:hAnsi="Arial" w:cs="Arial"/>
              </w:rPr>
              <w:t xml:space="preserve"> created needs to be returned.</w:t>
            </w:r>
          </w:p>
          <w:p w:rsidR="00A5540B" w:rsidRPr="0003755D" w:rsidRDefault="004F4CEC" w:rsidP="0086345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</w:rPr>
              <w:t xml:space="preserve">Create a method </w:t>
            </w:r>
            <w:r w:rsidR="00817DA5" w:rsidRPr="0003755D">
              <w:rPr>
                <w:rFonts w:ascii="Arial" w:hAnsi="Arial" w:cs="Arial"/>
                <w:b/>
                <w:i/>
              </w:rPr>
              <w:t>retrieveEvenNumber(</w:t>
            </w:r>
            <w:r w:rsidR="008645FD" w:rsidRPr="0003755D">
              <w:rPr>
                <w:rFonts w:ascii="Arial" w:hAnsi="Arial" w:cs="Arial"/>
                <w:b/>
                <w:i/>
              </w:rPr>
              <w:t>int N</w:t>
            </w:r>
            <w:r w:rsidR="00817DA5" w:rsidRPr="0003755D">
              <w:rPr>
                <w:rFonts w:ascii="Arial" w:hAnsi="Arial" w:cs="Arial"/>
                <w:b/>
                <w:i/>
              </w:rPr>
              <w:t xml:space="preserve">) </w:t>
            </w:r>
            <w:r w:rsidR="00817DA5" w:rsidRPr="0003755D">
              <w:rPr>
                <w:rFonts w:ascii="Arial" w:hAnsi="Arial" w:cs="Arial"/>
              </w:rPr>
              <w:t xml:space="preserve"> parameter is a number N. This method should search the arrayList</w:t>
            </w:r>
            <w:r w:rsidR="002909DA" w:rsidRPr="0003755D">
              <w:rPr>
                <w:rFonts w:ascii="Arial" w:hAnsi="Arial" w:cs="Arial"/>
              </w:rPr>
              <w:t xml:space="preserve"> (A1)</w:t>
            </w:r>
            <w:r w:rsidR="00817DA5" w:rsidRPr="0003755D">
              <w:rPr>
                <w:rFonts w:ascii="Arial" w:hAnsi="Arial" w:cs="Arial"/>
              </w:rPr>
              <w:t xml:space="preserve"> for the existence of the number ‘N’ passed</w:t>
            </w:r>
            <w:r w:rsidR="00275590">
              <w:rPr>
                <w:rFonts w:ascii="Arial" w:hAnsi="Arial" w:cs="Arial"/>
              </w:rPr>
              <w:t xml:space="preserve">. </w:t>
            </w:r>
            <w:r w:rsidR="00817DA5" w:rsidRPr="0003755D">
              <w:rPr>
                <w:rFonts w:ascii="Arial" w:hAnsi="Arial" w:cs="Arial"/>
              </w:rPr>
              <w:t xml:space="preserve"> </w:t>
            </w:r>
            <w:r w:rsidR="00275590">
              <w:rPr>
                <w:rFonts w:ascii="Arial" w:hAnsi="Arial" w:cs="Arial"/>
              </w:rPr>
              <w:t>I</w:t>
            </w:r>
            <w:r w:rsidR="00817DA5" w:rsidRPr="0003755D">
              <w:rPr>
                <w:rFonts w:ascii="Arial" w:hAnsi="Arial" w:cs="Arial"/>
              </w:rPr>
              <w:t xml:space="preserve">f exists it should return the </w:t>
            </w:r>
            <w:r w:rsidR="003406CA" w:rsidRPr="0003755D">
              <w:rPr>
                <w:rFonts w:ascii="Arial" w:hAnsi="Arial" w:cs="Arial"/>
              </w:rPr>
              <w:t>Number else return zero.</w:t>
            </w:r>
          </w:p>
          <w:p w:rsidR="00E27757" w:rsidRDefault="00E27757" w:rsidP="00E27757">
            <w:pPr>
              <w:pStyle w:val="ListParagraph"/>
              <w:jc w:val="both"/>
              <w:rPr>
                <w:rFonts w:ascii="Arial" w:hAnsi="Arial" w:cs="Arial"/>
              </w:rPr>
            </w:pPr>
            <w:r w:rsidRPr="0003755D">
              <w:rPr>
                <w:rFonts w:ascii="Arial" w:hAnsi="Arial" w:cs="Arial"/>
                <w:b/>
              </w:rPr>
              <w:t xml:space="preserve">Hint: </w:t>
            </w:r>
            <w:r w:rsidRPr="0003755D">
              <w:rPr>
                <w:rFonts w:ascii="Arial" w:hAnsi="Arial" w:cs="Arial"/>
              </w:rPr>
              <w:t xml:space="preserve"> Use instance variable for storing the ArrayList A1 and A2.</w:t>
            </w:r>
          </w:p>
          <w:p w:rsidR="004959A5" w:rsidRDefault="004959A5" w:rsidP="004959A5">
            <w:pPr>
              <w:ind w:left="360"/>
              <w:rPr>
                <w:rFonts w:ascii="Arial" w:hAnsi="Arial" w:cs="Arial"/>
                <w:b/>
              </w:rPr>
            </w:pPr>
          </w:p>
          <w:p w:rsidR="004959A5" w:rsidRPr="004959A5" w:rsidRDefault="004959A5" w:rsidP="004959A5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  <w:p w:rsidR="00A5540B" w:rsidRPr="0003755D" w:rsidRDefault="00A5540B" w:rsidP="00A5540B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:rsidR="0011513D" w:rsidRPr="0003755D" w:rsidRDefault="004F4CEC" w:rsidP="004F4CEC">
            <w:pPr>
              <w:pStyle w:val="ListParagraph"/>
              <w:numPr>
                <w:ilvl w:val="0"/>
                <w:numId w:val="13"/>
              </w:numPr>
            </w:pPr>
            <w:r w:rsidRPr="0003755D">
              <w:rPr>
                <w:rFonts w:ascii="Arial" w:hAnsi="Arial" w:cs="Arial"/>
              </w:rPr>
              <w:t xml:space="preserve">Develop a java class with a </w:t>
            </w:r>
            <w:r w:rsidR="00ED65FA" w:rsidRPr="0003755D">
              <w:rPr>
                <w:rFonts w:ascii="Arial" w:hAnsi="Arial" w:cs="Arial"/>
              </w:rPr>
              <w:t xml:space="preserve">instance variable </w:t>
            </w:r>
            <w:r w:rsidR="00ED65FA" w:rsidRPr="0003755D">
              <w:rPr>
                <w:rFonts w:ascii="Arial" w:hAnsi="Arial" w:cs="Arial"/>
                <w:b/>
                <w:i/>
              </w:rPr>
              <w:t>Country</w:t>
            </w:r>
            <w:r w:rsidR="00ED65FA" w:rsidRPr="0003755D">
              <w:rPr>
                <w:rFonts w:ascii="Arial" w:hAnsi="Arial" w:cs="Arial"/>
              </w:rPr>
              <w:t xml:space="preserve"> </w:t>
            </w:r>
            <w:r w:rsidR="002F0DA6" w:rsidRPr="0003755D">
              <w:rPr>
                <w:rFonts w:ascii="Arial" w:hAnsi="Arial" w:cs="Arial"/>
              </w:rPr>
              <w:t xml:space="preserve"> HashSet</w:t>
            </w:r>
            <w:r w:rsidR="00D850C4" w:rsidRPr="0003755D">
              <w:rPr>
                <w:rFonts w:ascii="Arial" w:hAnsi="Arial" w:cs="Arial"/>
              </w:rPr>
              <w:t xml:space="preserve"> (H1)</w:t>
            </w:r>
            <w:r w:rsidR="002F0DA6" w:rsidRPr="0003755D">
              <w:rPr>
                <w:rFonts w:ascii="Arial" w:hAnsi="Arial" w:cs="Arial"/>
              </w:rPr>
              <w:t xml:space="preserve"> </w:t>
            </w:r>
            <w:r w:rsidR="00696AE4" w:rsidRPr="0003755D">
              <w:rPr>
                <w:rFonts w:ascii="Arial" w:hAnsi="Arial" w:cs="Arial"/>
              </w:rPr>
              <w:t xml:space="preserve"> </w:t>
            </w:r>
            <w:r w:rsidR="0051085A" w:rsidRPr="0003755D">
              <w:rPr>
                <w:rFonts w:ascii="Arial" w:hAnsi="Arial" w:cs="Arial"/>
              </w:rPr>
              <w:t xml:space="preserve">add a </w:t>
            </w:r>
            <w:r w:rsidRPr="0003755D">
              <w:rPr>
                <w:rFonts w:ascii="Arial" w:hAnsi="Arial" w:cs="Arial"/>
              </w:rPr>
              <w:t xml:space="preserve">method </w:t>
            </w:r>
            <w:r w:rsidRPr="0003755D">
              <w:rPr>
                <w:rFonts w:ascii="Arial" w:hAnsi="Arial" w:cs="Arial"/>
                <w:b/>
              </w:rPr>
              <w:t>store</w:t>
            </w:r>
            <w:r w:rsidR="00161BB1" w:rsidRPr="0003755D">
              <w:rPr>
                <w:rFonts w:ascii="Arial" w:hAnsi="Arial" w:cs="Arial"/>
                <w:b/>
              </w:rPr>
              <w:t>CountryNames</w:t>
            </w:r>
            <w:r w:rsidRPr="0003755D">
              <w:rPr>
                <w:rFonts w:ascii="Arial" w:hAnsi="Arial" w:cs="Arial"/>
                <w:b/>
              </w:rPr>
              <w:t>(</w:t>
            </w:r>
            <w:r w:rsidR="00A86D3C" w:rsidRPr="0003755D">
              <w:rPr>
                <w:rFonts w:ascii="Arial" w:hAnsi="Arial" w:cs="Arial"/>
                <w:b/>
              </w:rPr>
              <w:t>String CountryName</w:t>
            </w:r>
            <w:r w:rsidRPr="0003755D">
              <w:rPr>
                <w:rFonts w:ascii="Arial" w:hAnsi="Arial" w:cs="Arial"/>
                <w:b/>
              </w:rPr>
              <w:t xml:space="preserve">) </w:t>
            </w:r>
            <w:r w:rsidR="0051085A" w:rsidRPr="0003755D">
              <w:rPr>
                <w:rFonts w:ascii="Arial" w:hAnsi="Arial" w:cs="Arial"/>
              </w:rPr>
              <w:t xml:space="preserve">, the method should add the passed country to a HashSet </w:t>
            </w:r>
            <w:r w:rsidR="00C66061" w:rsidRPr="0003755D">
              <w:rPr>
                <w:rFonts w:ascii="Arial" w:hAnsi="Arial" w:cs="Arial"/>
              </w:rPr>
              <w:t>(H1)</w:t>
            </w:r>
            <w:r w:rsidR="00D615AB" w:rsidRPr="0003755D">
              <w:rPr>
                <w:rFonts w:ascii="Arial" w:hAnsi="Arial" w:cs="Arial"/>
              </w:rPr>
              <w:t xml:space="preserve"> and return the added HashSet(H1).</w:t>
            </w:r>
          </w:p>
          <w:p w:rsidR="008645FD" w:rsidRPr="004959A5" w:rsidRDefault="008645FD" w:rsidP="004F4CEC">
            <w:pPr>
              <w:pStyle w:val="ListParagraph"/>
              <w:numPr>
                <w:ilvl w:val="0"/>
                <w:numId w:val="13"/>
              </w:numPr>
            </w:pPr>
            <w:r w:rsidRPr="0003755D">
              <w:rPr>
                <w:rFonts w:ascii="Arial" w:hAnsi="Arial" w:cs="Arial"/>
              </w:rPr>
              <w:t xml:space="preserve">Develop a method </w:t>
            </w:r>
            <w:r w:rsidRPr="0003755D">
              <w:rPr>
                <w:rFonts w:ascii="Arial" w:hAnsi="Arial" w:cs="Arial"/>
                <w:b/>
                <w:i/>
              </w:rPr>
              <w:t>retrieveCountry(String CountryName)</w:t>
            </w:r>
            <w:r w:rsidR="00A86D3C" w:rsidRPr="0003755D">
              <w:rPr>
                <w:rFonts w:ascii="Arial" w:hAnsi="Arial" w:cs="Arial"/>
              </w:rPr>
              <w:t xml:space="preserve"> which iterates through the </w:t>
            </w:r>
            <w:r w:rsidR="00C86770" w:rsidRPr="0003755D">
              <w:rPr>
                <w:rFonts w:ascii="Arial" w:hAnsi="Arial" w:cs="Arial"/>
                <w:b/>
                <w:i/>
              </w:rPr>
              <w:t>HashSet</w:t>
            </w:r>
            <w:r w:rsidR="00C86770" w:rsidRPr="0003755D">
              <w:rPr>
                <w:rFonts w:ascii="Arial" w:hAnsi="Arial" w:cs="Arial"/>
              </w:rPr>
              <w:t xml:space="preserve"> and returns the country </w:t>
            </w:r>
            <w:r w:rsidR="009A0512" w:rsidRPr="0003755D">
              <w:rPr>
                <w:rFonts w:ascii="Arial" w:hAnsi="Arial" w:cs="Arial"/>
              </w:rPr>
              <w:t>if exist else return null.</w:t>
            </w:r>
          </w:p>
          <w:p w:rsidR="004959A5" w:rsidRPr="004959A5" w:rsidRDefault="004959A5" w:rsidP="004959A5">
            <w:pPr>
              <w:pStyle w:val="ListParagraph"/>
            </w:pPr>
          </w:p>
          <w:p w:rsidR="004959A5" w:rsidRPr="004959A5" w:rsidRDefault="004959A5" w:rsidP="004959A5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  <w:p w:rsidR="0003755D" w:rsidRPr="0003755D" w:rsidRDefault="0003755D" w:rsidP="0003755D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3:</w:t>
            </w:r>
          </w:p>
          <w:p w:rsidR="0003755D" w:rsidRPr="0075566D" w:rsidRDefault="0003755D" w:rsidP="0003755D">
            <w:pPr>
              <w:pStyle w:val="ListParagraph"/>
              <w:numPr>
                <w:ilvl w:val="0"/>
                <w:numId w:val="14"/>
              </w:numPr>
            </w:pPr>
            <w:r w:rsidRPr="0003755D">
              <w:rPr>
                <w:rFonts w:ascii="Arial" w:hAnsi="Arial" w:cs="Arial"/>
              </w:rPr>
              <w:t xml:space="preserve">Develop a java class with a instance variable </w:t>
            </w:r>
            <w:r w:rsidRPr="0003755D">
              <w:rPr>
                <w:rFonts w:ascii="Arial" w:hAnsi="Arial" w:cs="Arial"/>
                <w:b/>
                <w:i/>
              </w:rPr>
              <w:t>Country</w:t>
            </w:r>
            <w:r w:rsidR="00007BA1">
              <w:rPr>
                <w:rFonts w:ascii="Arial" w:hAnsi="Arial" w:cs="Arial"/>
                <w:b/>
                <w:i/>
              </w:rPr>
              <w:t>Map</w:t>
            </w:r>
            <w:r w:rsidRPr="0003755D">
              <w:rPr>
                <w:rFonts w:ascii="Arial" w:hAnsi="Arial" w:cs="Arial"/>
              </w:rPr>
              <w:t xml:space="preserve">  </w:t>
            </w:r>
            <w:r w:rsidR="00007BA1">
              <w:rPr>
                <w:rFonts w:ascii="Arial" w:hAnsi="Arial" w:cs="Arial"/>
              </w:rPr>
              <w:t>HashMap (M</w:t>
            </w:r>
            <w:r w:rsidRPr="0003755D">
              <w:rPr>
                <w:rFonts w:ascii="Arial" w:hAnsi="Arial" w:cs="Arial"/>
              </w:rPr>
              <w:t xml:space="preserve">1)  add a method </w:t>
            </w:r>
            <w:r w:rsidRPr="0003755D">
              <w:rPr>
                <w:rFonts w:ascii="Arial" w:hAnsi="Arial" w:cs="Arial"/>
                <w:b/>
              </w:rPr>
              <w:t>storeCountry</w:t>
            </w:r>
            <w:r w:rsidR="00007BA1">
              <w:rPr>
                <w:rFonts w:ascii="Arial" w:hAnsi="Arial" w:cs="Arial"/>
                <w:b/>
              </w:rPr>
              <w:t>Capital</w:t>
            </w:r>
            <w:r w:rsidRPr="0003755D">
              <w:rPr>
                <w:rFonts w:ascii="Arial" w:hAnsi="Arial" w:cs="Arial"/>
                <w:b/>
              </w:rPr>
              <w:t>(String CountryName</w:t>
            </w:r>
            <w:r w:rsidR="00007BA1">
              <w:rPr>
                <w:rFonts w:ascii="Arial" w:hAnsi="Arial" w:cs="Arial"/>
                <w:b/>
              </w:rPr>
              <w:t>, String capital</w:t>
            </w:r>
            <w:r w:rsidRPr="0003755D">
              <w:rPr>
                <w:rFonts w:ascii="Arial" w:hAnsi="Arial" w:cs="Arial"/>
                <w:b/>
              </w:rPr>
              <w:t xml:space="preserve">) </w:t>
            </w:r>
            <w:r w:rsidRPr="0003755D">
              <w:rPr>
                <w:rFonts w:ascii="Arial" w:hAnsi="Arial" w:cs="Arial"/>
              </w:rPr>
              <w:t xml:space="preserve">, the method should add the passed country </w:t>
            </w:r>
            <w:r w:rsidR="00007BA1">
              <w:rPr>
                <w:rFonts w:ascii="Arial" w:hAnsi="Arial" w:cs="Arial"/>
              </w:rPr>
              <w:t>and cap</w:t>
            </w:r>
            <w:r w:rsidR="001213AF">
              <w:rPr>
                <w:rFonts w:ascii="Arial" w:hAnsi="Arial" w:cs="Arial"/>
              </w:rPr>
              <w:t>ital as key/value in the map M1</w:t>
            </w:r>
            <w:r w:rsidR="0075566D">
              <w:rPr>
                <w:rFonts w:ascii="Arial" w:hAnsi="Arial" w:cs="Arial"/>
              </w:rPr>
              <w:t xml:space="preserve"> and return the Map</w:t>
            </w:r>
            <w:r w:rsidR="00425B5C">
              <w:rPr>
                <w:rFonts w:ascii="Arial" w:hAnsi="Arial" w:cs="Arial"/>
              </w:rPr>
              <w:t xml:space="preserve"> </w:t>
            </w:r>
            <w:r w:rsidR="0075566D">
              <w:rPr>
                <w:rFonts w:ascii="Arial" w:hAnsi="Arial" w:cs="Arial"/>
              </w:rPr>
              <w:t>(M1).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4526"/>
              <w:gridCol w:w="4518"/>
            </w:tblGrid>
            <w:tr w:rsidR="0075566D" w:rsidTr="00695030">
              <w:tc>
                <w:tcPr>
                  <w:tcW w:w="4879" w:type="dxa"/>
                  <w:shd w:val="clear" w:color="auto" w:fill="0070C0"/>
                </w:tcPr>
                <w:p w:rsidR="0075566D" w:rsidRDefault="0075566D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Key</w:t>
                  </w:r>
                  <w:r w:rsidR="009F5E83">
                    <w:t>- Country</w:t>
                  </w:r>
                </w:p>
              </w:tc>
              <w:tc>
                <w:tcPr>
                  <w:tcW w:w="4880" w:type="dxa"/>
                  <w:shd w:val="clear" w:color="auto" w:fill="0070C0"/>
                </w:tcPr>
                <w:p w:rsidR="0075566D" w:rsidRDefault="0075566D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Value</w:t>
                  </w:r>
                  <w:r w:rsidR="009F5E83">
                    <w:t xml:space="preserve"> - Capital</w:t>
                  </w:r>
                </w:p>
              </w:tc>
            </w:tr>
            <w:tr w:rsidR="0075566D" w:rsidTr="0075566D">
              <w:tc>
                <w:tcPr>
                  <w:tcW w:w="4879" w:type="dxa"/>
                </w:tcPr>
                <w:p w:rsidR="0075566D" w:rsidRDefault="0075566D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India</w:t>
                  </w:r>
                </w:p>
              </w:tc>
              <w:tc>
                <w:tcPr>
                  <w:tcW w:w="4880" w:type="dxa"/>
                </w:tcPr>
                <w:p w:rsidR="0075566D" w:rsidRDefault="0075566D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Delhi</w:t>
                  </w:r>
                </w:p>
              </w:tc>
            </w:tr>
            <w:tr w:rsidR="0075566D" w:rsidTr="0075566D">
              <w:tc>
                <w:tcPr>
                  <w:tcW w:w="4879" w:type="dxa"/>
                </w:tcPr>
                <w:p w:rsidR="0075566D" w:rsidRDefault="0075566D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Japan</w:t>
                  </w:r>
                </w:p>
              </w:tc>
              <w:tc>
                <w:tcPr>
                  <w:tcW w:w="4880" w:type="dxa"/>
                </w:tcPr>
                <w:p w:rsidR="0075566D" w:rsidRDefault="0075566D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Tokyo</w:t>
                  </w:r>
                </w:p>
              </w:tc>
            </w:tr>
          </w:tbl>
          <w:p w:rsidR="0075566D" w:rsidRPr="0003755D" w:rsidRDefault="0075566D" w:rsidP="0075566D">
            <w:pPr>
              <w:pStyle w:val="ListParagraph"/>
            </w:pPr>
          </w:p>
          <w:p w:rsidR="0003755D" w:rsidRPr="00F3109E" w:rsidRDefault="0003755D" w:rsidP="0003755D">
            <w:pPr>
              <w:pStyle w:val="ListParagraph"/>
              <w:numPr>
                <w:ilvl w:val="0"/>
                <w:numId w:val="14"/>
              </w:numPr>
            </w:pPr>
            <w:r w:rsidRPr="0003755D">
              <w:rPr>
                <w:rFonts w:ascii="Arial" w:hAnsi="Arial" w:cs="Arial"/>
              </w:rPr>
              <w:t xml:space="preserve">Develop a method </w:t>
            </w:r>
            <w:r w:rsidRPr="0003755D">
              <w:rPr>
                <w:rFonts w:ascii="Arial" w:hAnsi="Arial" w:cs="Arial"/>
                <w:b/>
                <w:i/>
              </w:rPr>
              <w:t>retrieveC</w:t>
            </w:r>
            <w:r w:rsidR="00DE7222">
              <w:rPr>
                <w:rFonts w:ascii="Arial" w:hAnsi="Arial" w:cs="Arial"/>
                <w:b/>
                <w:i/>
              </w:rPr>
              <w:t>apital</w:t>
            </w:r>
            <w:r w:rsidRPr="0003755D">
              <w:rPr>
                <w:rFonts w:ascii="Arial" w:hAnsi="Arial" w:cs="Arial"/>
                <w:b/>
                <w:i/>
              </w:rPr>
              <w:t>(String CountryName)</w:t>
            </w:r>
            <w:r w:rsidRPr="0003755D">
              <w:rPr>
                <w:rFonts w:ascii="Arial" w:hAnsi="Arial" w:cs="Arial"/>
              </w:rPr>
              <w:t xml:space="preserve"> which </w:t>
            </w:r>
            <w:r w:rsidR="00F3109E">
              <w:rPr>
                <w:rFonts w:ascii="Arial" w:hAnsi="Arial" w:cs="Arial"/>
              </w:rPr>
              <w:t>returns the capital for the country passed from the Map M1</w:t>
            </w:r>
            <w:r w:rsidR="002C60BB">
              <w:rPr>
                <w:rFonts w:ascii="Arial" w:hAnsi="Arial" w:cs="Arial"/>
              </w:rPr>
              <w:t xml:space="preserve"> created in </w:t>
            </w:r>
            <w:r w:rsidR="00275590">
              <w:rPr>
                <w:rFonts w:ascii="Arial" w:hAnsi="Arial" w:cs="Arial"/>
              </w:rPr>
              <w:t xml:space="preserve">step </w:t>
            </w:r>
            <w:r w:rsidR="002C60BB">
              <w:rPr>
                <w:rFonts w:ascii="Arial" w:hAnsi="Arial" w:cs="Arial"/>
              </w:rPr>
              <w:t>1</w:t>
            </w:r>
            <w:r w:rsidR="00F3109E">
              <w:rPr>
                <w:rFonts w:ascii="Arial" w:hAnsi="Arial" w:cs="Arial"/>
              </w:rPr>
              <w:t>.</w:t>
            </w:r>
          </w:p>
          <w:p w:rsidR="004959A5" w:rsidRDefault="00F3109E" w:rsidP="0003755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</w:rPr>
              <w:t xml:space="preserve">Develop a method </w:t>
            </w:r>
            <w:r w:rsidRPr="004959A5">
              <w:rPr>
                <w:rFonts w:ascii="Arial" w:hAnsi="Arial" w:cs="Arial"/>
                <w:b/>
                <w:i/>
              </w:rPr>
              <w:t xml:space="preserve">retrieveCountry(String capitalName) </w:t>
            </w:r>
            <w:r w:rsidRPr="004959A5">
              <w:rPr>
                <w:rFonts w:ascii="Arial" w:hAnsi="Arial" w:cs="Arial"/>
              </w:rPr>
              <w:t>which returns the country for the capital name passed from the Map M1</w:t>
            </w:r>
            <w:r w:rsidR="002C60BB" w:rsidRPr="004959A5">
              <w:rPr>
                <w:rFonts w:ascii="Arial" w:hAnsi="Arial" w:cs="Arial"/>
              </w:rPr>
              <w:t xml:space="preserve"> created in </w:t>
            </w:r>
            <w:r w:rsidR="00275590">
              <w:rPr>
                <w:rFonts w:ascii="Arial" w:hAnsi="Arial" w:cs="Arial"/>
              </w:rPr>
              <w:t xml:space="preserve">step </w:t>
            </w:r>
            <w:r w:rsidR="002C60BB" w:rsidRPr="004959A5">
              <w:rPr>
                <w:rFonts w:ascii="Arial" w:hAnsi="Arial" w:cs="Arial"/>
              </w:rPr>
              <w:t>1</w:t>
            </w:r>
            <w:r w:rsidR="004959A5">
              <w:rPr>
                <w:rFonts w:ascii="Arial" w:hAnsi="Arial" w:cs="Arial"/>
              </w:rPr>
              <w:t>.</w:t>
            </w:r>
          </w:p>
          <w:p w:rsidR="00B17EC8" w:rsidRDefault="00B17EC8" w:rsidP="0003755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a method which iterates through the map M1 and creates another map M2 with Capital </w:t>
            </w:r>
            <w:r w:rsidR="0075082F">
              <w:rPr>
                <w:rFonts w:ascii="Arial" w:hAnsi="Arial" w:cs="Arial"/>
              </w:rPr>
              <w:t>as the key and value as Country and returns the Map M2.</w:t>
            </w: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4517"/>
              <w:gridCol w:w="4527"/>
            </w:tblGrid>
            <w:tr w:rsidR="00B17EC8" w:rsidTr="00E35EEA">
              <w:tc>
                <w:tcPr>
                  <w:tcW w:w="4879" w:type="dxa"/>
                  <w:shd w:val="clear" w:color="auto" w:fill="0070C0"/>
                </w:tcPr>
                <w:p w:rsidR="00B17EC8" w:rsidRDefault="009F5E83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Key - Capital</w:t>
                  </w:r>
                </w:p>
              </w:tc>
              <w:tc>
                <w:tcPr>
                  <w:tcW w:w="4880" w:type="dxa"/>
                  <w:shd w:val="clear" w:color="auto" w:fill="0070C0"/>
                </w:tcPr>
                <w:p w:rsidR="00B17EC8" w:rsidRDefault="00B17EC8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Value</w:t>
                  </w:r>
                  <w:r w:rsidR="009F5E83">
                    <w:t xml:space="preserve"> </w:t>
                  </w:r>
                  <w:r w:rsidR="00856D38">
                    <w:t>–</w:t>
                  </w:r>
                  <w:r w:rsidR="009F5E83">
                    <w:t xml:space="preserve"> Country</w:t>
                  </w:r>
                </w:p>
              </w:tc>
            </w:tr>
            <w:tr w:rsidR="00B17EC8" w:rsidTr="00E35EEA">
              <w:tc>
                <w:tcPr>
                  <w:tcW w:w="4879" w:type="dxa"/>
                </w:tcPr>
                <w:p w:rsidR="00B17EC8" w:rsidRDefault="009F5E83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Delhi</w:t>
                  </w:r>
                </w:p>
              </w:tc>
              <w:tc>
                <w:tcPr>
                  <w:tcW w:w="4880" w:type="dxa"/>
                </w:tcPr>
                <w:p w:rsidR="00B17EC8" w:rsidRDefault="009F5E83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India</w:t>
                  </w:r>
                </w:p>
              </w:tc>
            </w:tr>
            <w:tr w:rsidR="00B17EC8" w:rsidTr="00E35EEA">
              <w:tc>
                <w:tcPr>
                  <w:tcW w:w="4879" w:type="dxa"/>
                </w:tcPr>
                <w:p w:rsidR="00B17EC8" w:rsidRDefault="009F5E83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Tokyo</w:t>
                  </w:r>
                </w:p>
              </w:tc>
              <w:tc>
                <w:tcPr>
                  <w:tcW w:w="4880" w:type="dxa"/>
                </w:tcPr>
                <w:p w:rsidR="00B17EC8" w:rsidRDefault="009F5E83" w:rsidP="00447902">
                  <w:pPr>
                    <w:pStyle w:val="ListParagraph"/>
                    <w:framePr w:hSpace="180" w:wrap="around" w:vAnchor="text" w:hAnchor="margin" w:y="-1008"/>
                    <w:ind w:left="0"/>
                  </w:pPr>
                  <w:r>
                    <w:t>Japan</w:t>
                  </w:r>
                </w:p>
              </w:tc>
            </w:tr>
          </w:tbl>
          <w:p w:rsidR="00856D38" w:rsidRDefault="00856D38" w:rsidP="00856D38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a method which iterates through the map M1 and creates a ArrayList with all t</w:t>
            </w:r>
            <w:r w:rsidR="00D22E44">
              <w:rPr>
                <w:rFonts w:ascii="Arial" w:hAnsi="Arial" w:cs="Arial"/>
              </w:rPr>
              <w:t>he Country names stored as keys. This method should return the ArrayList</w:t>
            </w:r>
            <w:r w:rsidR="00F1025B">
              <w:rPr>
                <w:rFonts w:ascii="Arial" w:hAnsi="Arial" w:cs="Arial"/>
              </w:rPr>
              <w:t>.</w:t>
            </w:r>
          </w:p>
          <w:p w:rsidR="004959A5" w:rsidRPr="00B17EC8" w:rsidRDefault="004959A5" w:rsidP="00B17EC8">
            <w:pPr>
              <w:rPr>
                <w:rFonts w:ascii="Arial" w:hAnsi="Arial" w:cs="Arial"/>
              </w:rPr>
            </w:pPr>
          </w:p>
          <w:p w:rsidR="00A5540B" w:rsidRPr="0003755D" w:rsidRDefault="004959A5" w:rsidP="00D1161F">
            <w:pPr>
              <w:ind w:left="360"/>
              <w:rPr>
                <w:rFonts w:ascii="Arial" w:hAnsi="Arial" w:cs="Arial"/>
              </w:rPr>
            </w:pPr>
            <w:r w:rsidRPr="004959A5">
              <w:rPr>
                <w:rFonts w:ascii="Arial" w:hAnsi="Arial" w:cs="Arial"/>
                <w:b/>
              </w:rPr>
              <w:t>NOTE:</w:t>
            </w:r>
            <w:r w:rsidRPr="004959A5">
              <w:rPr>
                <w:rFonts w:ascii="Arial" w:hAnsi="Arial" w:cs="Arial"/>
              </w:rPr>
              <w:t xml:space="preserve"> You can test the methods using a main method.</w:t>
            </w:r>
          </w:p>
        </w:tc>
      </w:tr>
    </w:tbl>
    <w:p w:rsidR="005E5BE3" w:rsidRPr="0003755D" w:rsidRDefault="005E5BE3" w:rsidP="00D1161F">
      <w:pPr>
        <w:pStyle w:val="NoSpacing"/>
      </w:pPr>
    </w:p>
    <w:sectPr w:rsidR="005E5BE3" w:rsidRPr="0003755D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F0A61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413A2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3A0016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002967"/>
    <w:multiLevelType w:val="hybridMultilevel"/>
    <w:tmpl w:val="B5E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13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 w:numId="12">
    <w:abstractNumId w:val="11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GrC2UnK/+YjhO+xHDLyFklNUrJU=" w:salt="fujk1CpMHQHAK4DjqLEC9A=="/>
  <w:zoom w:percent="100"/>
  <w:trackRevisions/>
  <w:defaultTabStop w:val="720"/>
  <w:characterSpacingControl w:val="doNotCompress"/>
  <w:compat/>
  <w:rsids>
    <w:rsidRoot w:val="004E1878"/>
    <w:rsid w:val="00007BA1"/>
    <w:rsid w:val="00023017"/>
    <w:rsid w:val="00023684"/>
    <w:rsid w:val="0003755D"/>
    <w:rsid w:val="0004377B"/>
    <w:rsid w:val="000457D2"/>
    <w:rsid w:val="00046BFC"/>
    <w:rsid w:val="000544B6"/>
    <w:rsid w:val="000D4E16"/>
    <w:rsid w:val="000E62E5"/>
    <w:rsid w:val="000F70D5"/>
    <w:rsid w:val="001120F3"/>
    <w:rsid w:val="001148CD"/>
    <w:rsid w:val="0011513D"/>
    <w:rsid w:val="00116E5E"/>
    <w:rsid w:val="001213AF"/>
    <w:rsid w:val="001374D3"/>
    <w:rsid w:val="001439B4"/>
    <w:rsid w:val="00156451"/>
    <w:rsid w:val="00161BB1"/>
    <w:rsid w:val="00172326"/>
    <w:rsid w:val="00177D08"/>
    <w:rsid w:val="00193C28"/>
    <w:rsid w:val="001B6F47"/>
    <w:rsid w:val="001C1E34"/>
    <w:rsid w:val="001C42B9"/>
    <w:rsid w:val="001D6843"/>
    <w:rsid w:val="001E3D9F"/>
    <w:rsid w:val="001F1C50"/>
    <w:rsid w:val="0020551E"/>
    <w:rsid w:val="002224E1"/>
    <w:rsid w:val="00275590"/>
    <w:rsid w:val="002909DA"/>
    <w:rsid w:val="002A3218"/>
    <w:rsid w:val="002A6390"/>
    <w:rsid w:val="002B6214"/>
    <w:rsid w:val="002C60BB"/>
    <w:rsid w:val="002C6793"/>
    <w:rsid w:val="002D5578"/>
    <w:rsid w:val="002E402F"/>
    <w:rsid w:val="002F0DA6"/>
    <w:rsid w:val="002F430A"/>
    <w:rsid w:val="003045B1"/>
    <w:rsid w:val="0031408C"/>
    <w:rsid w:val="003174DD"/>
    <w:rsid w:val="00334756"/>
    <w:rsid w:val="00335B83"/>
    <w:rsid w:val="003406CA"/>
    <w:rsid w:val="00384F13"/>
    <w:rsid w:val="003900B6"/>
    <w:rsid w:val="003A30C2"/>
    <w:rsid w:val="003B14E4"/>
    <w:rsid w:val="003B353B"/>
    <w:rsid w:val="003B4734"/>
    <w:rsid w:val="003D2AA5"/>
    <w:rsid w:val="00425B5C"/>
    <w:rsid w:val="00431148"/>
    <w:rsid w:val="00431BEB"/>
    <w:rsid w:val="00447902"/>
    <w:rsid w:val="00456E19"/>
    <w:rsid w:val="004721F1"/>
    <w:rsid w:val="00472AEC"/>
    <w:rsid w:val="00493436"/>
    <w:rsid w:val="004959A5"/>
    <w:rsid w:val="004A1CCF"/>
    <w:rsid w:val="004A4687"/>
    <w:rsid w:val="004B056A"/>
    <w:rsid w:val="004B450D"/>
    <w:rsid w:val="004B5D9A"/>
    <w:rsid w:val="004C18A9"/>
    <w:rsid w:val="004E1878"/>
    <w:rsid w:val="004E3860"/>
    <w:rsid w:val="004F3CEE"/>
    <w:rsid w:val="004F4CEC"/>
    <w:rsid w:val="0051085A"/>
    <w:rsid w:val="00513349"/>
    <w:rsid w:val="00526434"/>
    <w:rsid w:val="00535071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95030"/>
    <w:rsid w:val="00696AE4"/>
    <w:rsid w:val="006A1BC2"/>
    <w:rsid w:val="006C5DC1"/>
    <w:rsid w:val="006D782C"/>
    <w:rsid w:val="007000F2"/>
    <w:rsid w:val="00702295"/>
    <w:rsid w:val="00713E61"/>
    <w:rsid w:val="00726514"/>
    <w:rsid w:val="0075082F"/>
    <w:rsid w:val="0075566D"/>
    <w:rsid w:val="00766ACA"/>
    <w:rsid w:val="00770A45"/>
    <w:rsid w:val="007823B1"/>
    <w:rsid w:val="00791A00"/>
    <w:rsid w:val="0079735D"/>
    <w:rsid w:val="007B4874"/>
    <w:rsid w:val="007C2F8E"/>
    <w:rsid w:val="007C341E"/>
    <w:rsid w:val="007E0FC9"/>
    <w:rsid w:val="007E6558"/>
    <w:rsid w:val="00801C71"/>
    <w:rsid w:val="0080405B"/>
    <w:rsid w:val="00817DA5"/>
    <w:rsid w:val="00856D38"/>
    <w:rsid w:val="00863451"/>
    <w:rsid w:val="008645FD"/>
    <w:rsid w:val="00864B75"/>
    <w:rsid w:val="008712FA"/>
    <w:rsid w:val="00877038"/>
    <w:rsid w:val="00880D73"/>
    <w:rsid w:val="0088482E"/>
    <w:rsid w:val="008925D8"/>
    <w:rsid w:val="008A692F"/>
    <w:rsid w:val="008B2928"/>
    <w:rsid w:val="008D1519"/>
    <w:rsid w:val="008E2140"/>
    <w:rsid w:val="008F5919"/>
    <w:rsid w:val="008F5C08"/>
    <w:rsid w:val="008F621E"/>
    <w:rsid w:val="00912034"/>
    <w:rsid w:val="00957712"/>
    <w:rsid w:val="00962CA6"/>
    <w:rsid w:val="00983633"/>
    <w:rsid w:val="00992380"/>
    <w:rsid w:val="009A0512"/>
    <w:rsid w:val="009A2F23"/>
    <w:rsid w:val="009C2C23"/>
    <w:rsid w:val="009C36E0"/>
    <w:rsid w:val="009C6815"/>
    <w:rsid w:val="009E0744"/>
    <w:rsid w:val="009F5E83"/>
    <w:rsid w:val="00A06175"/>
    <w:rsid w:val="00A12724"/>
    <w:rsid w:val="00A32168"/>
    <w:rsid w:val="00A41AEA"/>
    <w:rsid w:val="00A42128"/>
    <w:rsid w:val="00A5540B"/>
    <w:rsid w:val="00A62707"/>
    <w:rsid w:val="00A86D3C"/>
    <w:rsid w:val="00A95C31"/>
    <w:rsid w:val="00AB1779"/>
    <w:rsid w:val="00B04826"/>
    <w:rsid w:val="00B168AA"/>
    <w:rsid w:val="00B17EC8"/>
    <w:rsid w:val="00B241C3"/>
    <w:rsid w:val="00B453F0"/>
    <w:rsid w:val="00B50651"/>
    <w:rsid w:val="00B63534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66061"/>
    <w:rsid w:val="00C71408"/>
    <w:rsid w:val="00C86770"/>
    <w:rsid w:val="00C9026F"/>
    <w:rsid w:val="00CA782C"/>
    <w:rsid w:val="00CC2366"/>
    <w:rsid w:val="00CD25F1"/>
    <w:rsid w:val="00CD2F14"/>
    <w:rsid w:val="00CE3E23"/>
    <w:rsid w:val="00CF4630"/>
    <w:rsid w:val="00D011E2"/>
    <w:rsid w:val="00D013AD"/>
    <w:rsid w:val="00D1161F"/>
    <w:rsid w:val="00D1712A"/>
    <w:rsid w:val="00D22E44"/>
    <w:rsid w:val="00D56256"/>
    <w:rsid w:val="00D615AB"/>
    <w:rsid w:val="00D676CB"/>
    <w:rsid w:val="00D850C4"/>
    <w:rsid w:val="00DD5128"/>
    <w:rsid w:val="00DE7222"/>
    <w:rsid w:val="00E260F5"/>
    <w:rsid w:val="00E27757"/>
    <w:rsid w:val="00E346A8"/>
    <w:rsid w:val="00E51F1D"/>
    <w:rsid w:val="00E6104C"/>
    <w:rsid w:val="00EB12C4"/>
    <w:rsid w:val="00EC6C65"/>
    <w:rsid w:val="00ED412E"/>
    <w:rsid w:val="00ED65FA"/>
    <w:rsid w:val="00EE4A92"/>
    <w:rsid w:val="00F00FCF"/>
    <w:rsid w:val="00F021D8"/>
    <w:rsid w:val="00F0542D"/>
    <w:rsid w:val="00F1025B"/>
    <w:rsid w:val="00F3109E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72D87F6-A530-4B7C-9870-1D526D1E7F28}"/>
</file>

<file path=customXml/itemProps2.xml><?xml version="1.0" encoding="utf-8"?>
<ds:datastoreItem xmlns:ds="http://schemas.openxmlformats.org/officeDocument/2006/customXml" ds:itemID="{C8133A93-0EC5-4352-A1FB-0E7C83183623}"/>
</file>

<file path=customXml/itemProps3.xml><?xml version="1.0" encoding="utf-8"?>
<ds:datastoreItem xmlns:ds="http://schemas.openxmlformats.org/officeDocument/2006/customXml" ds:itemID="{8540D4A3-C0DD-4699-94BB-228A7D9DDD9B}"/>
</file>

<file path=customXml/itemProps4.xml><?xml version="1.0" encoding="utf-8"?>
<ds:datastoreItem xmlns:ds="http://schemas.openxmlformats.org/officeDocument/2006/customXml" ds:itemID="{E77E9E79-F67F-48F6-98D6-726501F392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376</Words>
  <Characters>2148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2012-01-19T12:39:00Z</dcterms:created>
  <dcterms:modified xsi:type="dcterms:W3CDTF">2012-03-29T05:18:00Z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